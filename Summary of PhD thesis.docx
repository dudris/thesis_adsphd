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3587F" w14:textId="77777777" w:rsidR="00342A37" w:rsidRDefault="00342A37" w:rsidP="00342A37">
      <w:pPr>
        <w:pStyle w:val="Heading2"/>
        <w:rPr>
          <w:lang w:val="en-US"/>
        </w:rPr>
      </w:pPr>
      <w:r>
        <w:rPr>
          <w:lang w:val="en-US"/>
        </w:rPr>
        <w:t>Summary of PhD 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36"/>
      </w:tblGrid>
      <w:tr w:rsidR="00342A37" w14:paraId="44242297" w14:textId="77777777" w:rsidTr="00342A37">
        <w:tc>
          <w:tcPr>
            <w:tcW w:w="1980" w:type="dxa"/>
          </w:tcPr>
          <w:p w14:paraId="2F380A01" w14:textId="7DC1AAC6" w:rsidR="00342A37" w:rsidRPr="00342A37" w:rsidRDefault="00342A37" w:rsidP="00342A37">
            <w:pPr>
              <w:spacing w:after="160" w:line="259" w:lineRule="auto"/>
              <w:rPr>
                <w:b/>
                <w:bCs/>
                <w:lang w:val="en-US"/>
              </w:rPr>
            </w:pPr>
            <w:r w:rsidRPr="00342A37">
              <w:rPr>
                <w:b/>
                <w:bCs/>
                <w:lang w:val="en-US"/>
              </w:rPr>
              <w:t>PhD candidate</w:t>
            </w:r>
          </w:p>
        </w:tc>
        <w:tc>
          <w:tcPr>
            <w:tcW w:w="7036" w:type="dxa"/>
          </w:tcPr>
          <w:p w14:paraId="13E49B3D" w14:textId="11B1DC0D" w:rsidR="00342A37" w:rsidRDefault="00342A37">
            <w:pPr>
              <w:rPr>
                <w:lang w:val="en-US"/>
              </w:rPr>
            </w:pPr>
            <w:r>
              <w:rPr>
                <w:lang w:val="en-US"/>
              </w:rPr>
              <w:t>Martin Minar</w:t>
            </w:r>
          </w:p>
        </w:tc>
      </w:tr>
      <w:tr w:rsidR="00342A37" w:rsidRPr="00E0796B" w14:paraId="7D5A9487" w14:textId="77777777" w:rsidTr="00342A37">
        <w:tc>
          <w:tcPr>
            <w:tcW w:w="1980" w:type="dxa"/>
          </w:tcPr>
          <w:p w14:paraId="223185B3" w14:textId="069969CD" w:rsidR="00342A37" w:rsidRPr="00342A37" w:rsidRDefault="00342A37">
            <w:pPr>
              <w:rPr>
                <w:b/>
                <w:bCs/>
                <w:lang w:val="en-US"/>
              </w:rPr>
            </w:pPr>
            <w:r w:rsidRPr="00342A37">
              <w:rPr>
                <w:b/>
                <w:bCs/>
                <w:lang w:val="en-US"/>
              </w:rPr>
              <w:t>Title</w:t>
            </w:r>
          </w:p>
        </w:tc>
        <w:tc>
          <w:tcPr>
            <w:tcW w:w="7036" w:type="dxa"/>
          </w:tcPr>
          <w:p w14:paraId="60E2F194" w14:textId="02FFDC44" w:rsidR="00342A37" w:rsidRDefault="00342A37" w:rsidP="00342A37">
            <w:pPr>
              <w:rPr>
                <w:lang w:val="en-US"/>
              </w:rPr>
            </w:pPr>
            <w:r w:rsidRPr="00342A37">
              <w:rPr>
                <w:lang w:val="en-US"/>
              </w:rPr>
              <w:t>Simulations of polycrystals with anisotropic interfaces</w:t>
            </w:r>
          </w:p>
        </w:tc>
      </w:tr>
      <w:tr w:rsidR="00342A37" w14:paraId="335169D6" w14:textId="77777777" w:rsidTr="00342A37">
        <w:tc>
          <w:tcPr>
            <w:tcW w:w="1980" w:type="dxa"/>
          </w:tcPr>
          <w:p w14:paraId="394FD3DF" w14:textId="79C6546F" w:rsidR="00342A37" w:rsidRPr="00342A37" w:rsidRDefault="00342A37">
            <w:pPr>
              <w:rPr>
                <w:b/>
                <w:bCs/>
                <w:lang w:val="en-US"/>
              </w:rPr>
            </w:pPr>
            <w:r w:rsidRPr="00342A37">
              <w:rPr>
                <w:b/>
                <w:bCs/>
                <w:lang w:val="en-US"/>
              </w:rPr>
              <w:t>Start of the project</w:t>
            </w:r>
          </w:p>
        </w:tc>
        <w:tc>
          <w:tcPr>
            <w:tcW w:w="7036" w:type="dxa"/>
          </w:tcPr>
          <w:p w14:paraId="467FE3C2" w14:textId="39420C93" w:rsidR="00342A37" w:rsidRDefault="00342A37">
            <w:pPr>
              <w:rPr>
                <w:lang w:val="en-US"/>
              </w:rPr>
            </w:pPr>
            <w:r>
              <w:rPr>
                <w:lang w:val="en-US"/>
              </w:rPr>
              <w:t>05/2018</w:t>
            </w:r>
          </w:p>
        </w:tc>
      </w:tr>
      <w:tr w:rsidR="00342A37" w14:paraId="330DB5D3" w14:textId="77777777" w:rsidTr="00342A37">
        <w:tc>
          <w:tcPr>
            <w:tcW w:w="1980" w:type="dxa"/>
          </w:tcPr>
          <w:p w14:paraId="555600D8" w14:textId="1E232A33" w:rsidR="00342A37" w:rsidRPr="00342A37" w:rsidRDefault="00342A37">
            <w:pPr>
              <w:rPr>
                <w:b/>
                <w:bCs/>
                <w:lang w:val="en-US"/>
              </w:rPr>
            </w:pPr>
            <w:r w:rsidRPr="00342A37">
              <w:rPr>
                <w:b/>
                <w:bCs/>
                <w:lang w:val="en-US"/>
              </w:rPr>
              <w:t>Supervisors</w:t>
            </w:r>
          </w:p>
        </w:tc>
        <w:tc>
          <w:tcPr>
            <w:tcW w:w="7036" w:type="dxa"/>
          </w:tcPr>
          <w:p w14:paraId="07FEB685" w14:textId="64528244" w:rsidR="00342A37" w:rsidRPr="00E0796B" w:rsidRDefault="00342A37">
            <w:pPr>
              <w:rPr>
                <w:rPrChange w:id="0" w:author="Nele Moelans" w:date="2023-10-12T14:15:00Z">
                  <w:rPr>
                    <w:lang w:val="en-US"/>
                  </w:rPr>
                </w:rPrChange>
              </w:rPr>
            </w:pPr>
            <w:r w:rsidRPr="00E0796B">
              <w:rPr>
                <w:rPrChange w:id="1" w:author="Nele Moelans" w:date="2023-10-12T14:15:00Z">
                  <w:rPr>
                    <w:lang w:val="en-US"/>
                  </w:rPr>
                </w:rPrChange>
              </w:rPr>
              <w:t>Nele Moelans (KU Leuven)</w:t>
            </w:r>
          </w:p>
          <w:p w14:paraId="2A692DCA" w14:textId="769DA10F" w:rsidR="00342A37" w:rsidRPr="00E0796B" w:rsidRDefault="00342A37">
            <w:pPr>
              <w:rPr>
                <w:rPrChange w:id="2" w:author="Nele Moelans" w:date="2023-10-12T14:15:00Z">
                  <w:rPr>
                    <w:lang w:val="en-US"/>
                  </w:rPr>
                </w:rPrChange>
              </w:rPr>
            </w:pPr>
            <w:r w:rsidRPr="00E0796B">
              <w:rPr>
                <w:rPrChange w:id="3" w:author="Nele Moelans" w:date="2023-10-12T14:15:00Z">
                  <w:rPr>
                    <w:lang w:val="en-US"/>
                  </w:rPr>
                </w:rPrChange>
              </w:rPr>
              <w:t>Jan Fransaer (KU Leuven)</w:t>
            </w:r>
          </w:p>
          <w:p w14:paraId="5F6B50F5" w14:textId="019CA280" w:rsidR="00342A37" w:rsidRDefault="00342A37">
            <w:pPr>
              <w:rPr>
                <w:lang w:val="en-US"/>
              </w:rPr>
            </w:pPr>
            <w:r>
              <w:rPr>
                <w:lang w:val="en-US"/>
              </w:rPr>
              <w:t xml:space="preserve">Kim </w:t>
            </w:r>
            <w:proofErr w:type="spellStart"/>
            <w:r>
              <w:rPr>
                <w:lang w:val="en-US"/>
              </w:rPr>
              <w:t>Verbeken</w:t>
            </w:r>
            <w:proofErr w:type="spellEnd"/>
            <w:r>
              <w:rPr>
                <w:lang w:val="en-US"/>
              </w:rPr>
              <w:t xml:space="preserve"> (</w:t>
            </w:r>
            <w:proofErr w:type="spellStart"/>
            <w:ins w:id="4" w:author="Martin Minar" w:date="2023-10-16T00:08:00Z">
              <w:r w:rsidR="001A5393">
                <w:rPr>
                  <w:lang w:val="en-US"/>
                </w:rPr>
                <w:t>UGhent</w:t>
              </w:r>
            </w:ins>
            <w:proofErr w:type="spellEnd"/>
            <w:r>
              <w:rPr>
                <w:lang w:val="en-US"/>
              </w:rPr>
              <w:t>)</w:t>
            </w:r>
          </w:p>
        </w:tc>
      </w:tr>
      <w:tr w:rsidR="00342A37" w:rsidRPr="00E0796B" w14:paraId="4899D898" w14:textId="77777777" w:rsidTr="00342A37">
        <w:tc>
          <w:tcPr>
            <w:tcW w:w="1980" w:type="dxa"/>
          </w:tcPr>
          <w:p w14:paraId="30052BEE" w14:textId="37008009" w:rsidR="00342A37" w:rsidRPr="00342A37" w:rsidRDefault="00342A37">
            <w:pPr>
              <w:rPr>
                <w:b/>
                <w:bCs/>
                <w:lang w:val="en-US"/>
              </w:rPr>
            </w:pPr>
            <w:r w:rsidRPr="00342A37">
              <w:rPr>
                <w:b/>
                <w:bCs/>
                <w:lang w:val="en-US"/>
              </w:rPr>
              <w:t>Assessors</w:t>
            </w:r>
          </w:p>
        </w:tc>
        <w:tc>
          <w:tcPr>
            <w:tcW w:w="7036" w:type="dxa"/>
          </w:tcPr>
          <w:p w14:paraId="5CA968EC" w14:textId="77777777" w:rsidR="00342A37" w:rsidRPr="00E0796B" w:rsidRDefault="00342A37">
            <w:pPr>
              <w:rPr>
                <w:lang w:val="fr-FR"/>
                <w:rPrChange w:id="5" w:author="Nele Moelans" w:date="2023-10-12T14:15:00Z">
                  <w:rPr>
                    <w:lang w:val="en-US"/>
                  </w:rPr>
                </w:rPrChange>
              </w:rPr>
            </w:pPr>
            <w:r w:rsidRPr="00E0796B">
              <w:rPr>
                <w:lang w:val="fr-FR"/>
                <w:rPrChange w:id="6" w:author="Nele Moelans" w:date="2023-10-12T14:15:00Z">
                  <w:rPr>
                    <w:lang w:val="en-US"/>
                  </w:rPr>
                </w:rPrChange>
              </w:rPr>
              <w:t>Philippe Vereecken (KU Leuven)</w:t>
            </w:r>
          </w:p>
          <w:p w14:paraId="51731FDA" w14:textId="42D68F3E" w:rsidR="00342A37" w:rsidRPr="00E0796B" w:rsidRDefault="00342A37">
            <w:pPr>
              <w:rPr>
                <w:lang w:val="fr-FR"/>
                <w:rPrChange w:id="7" w:author="Nele Moelans" w:date="2023-10-12T14:15:00Z">
                  <w:rPr>
                    <w:lang w:val="en-US"/>
                  </w:rPr>
                </w:rPrChange>
              </w:rPr>
            </w:pPr>
            <w:r w:rsidRPr="00E0796B">
              <w:rPr>
                <w:lang w:val="fr-FR"/>
                <w:rPrChange w:id="8" w:author="Nele Moelans" w:date="2023-10-12T14:15:00Z">
                  <w:rPr>
                    <w:lang w:val="en-US"/>
                  </w:rPr>
                </w:rPrChange>
              </w:rPr>
              <w:t>Joris Proost (UCL)</w:t>
            </w:r>
          </w:p>
        </w:tc>
      </w:tr>
    </w:tbl>
    <w:p w14:paraId="672E24C0" w14:textId="65F32084" w:rsidR="005B0B91" w:rsidRPr="00E0796B" w:rsidRDefault="005B0B91">
      <w:pPr>
        <w:rPr>
          <w:lang w:val="fr-FR"/>
          <w:rPrChange w:id="9" w:author="Nele Moelans" w:date="2023-10-12T14:15:00Z">
            <w:rPr>
              <w:lang w:val="en-US"/>
            </w:rPr>
          </w:rPrChange>
        </w:rPr>
      </w:pPr>
    </w:p>
    <w:p w14:paraId="005B9111" w14:textId="24824186" w:rsidR="00342A37" w:rsidRPr="00342A37" w:rsidRDefault="00342A37" w:rsidP="00342A37">
      <w:pPr>
        <w:rPr>
          <w:lang w:val="en-US"/>
        </w:rPr>
      </w:pPr>
      <w:r w:rsidRPr="00342A37">
        <w:rPr>
          <w:lang w:val="en-US"/>
        </w:rPr>
        <w:t xml:space="preserve">This work aims to bring insight into the effect of anisotropy in interface energy </w:t>
      </w:r>
      <w:r w:rsidR="00E0796B">
        <w:rPr>
          <w:lang w:val="en-US"/>
        </w:rPr>
        <w:t>on</w:t>
      </w:r>
      <w:r w:rsidRPr="00342A37">
        <w:rPr>
          <w:lang w:val="en-US"/>
        </w:rPr>
        <w:t xml:space="preserve"> the texture formation during deposition of polycrystals. Specifically</w:t>
      </w:r>
      <w:r>
        <w:rPr>
          <w:lang w:val="en-US"/>
        </w:rPr>
        <w:t>,</w:t>
      </w:r>
      <w:r w:rsidRPr="00342A37">
        <w:rPr>
          <w:lang w:val="en-US"/>
        </w:rPr>
        <w:t xml:space="preserve"> it focuses on the effect of anisotropy in interface energy on orientation selection during repeated nucleation in the film growth. To the best knowledge of the author, this relation has not yet been investigated.</w:t>
      </w:r>
    </w:p>
    <w:p w14:paraId="452F2681" w14:textId="200AD04B" w:rsidR="00342A37" w:rsidRPr="00342A37" w:rsidRDefault="00342A37" w:rsidP="00342A37">
      <w:pPr>
        <w:rPr>
          <w:lang w:val="en-US"/>
        </w:rPr>
      </w:pPr>
      <w:r w:rsidRPr="00342A37">
        <w:rPr>
          <w:lang w:val="en-US"/>
        </w:rPr>
        <w:t xml:space="preserve">Major part of the thesis concerns technical development and validation of multi-phase field models incorporating anisotropic interface energy. </w:t>
      </w:r>
      <w:r w:rsidR="00E0796B">
        <w:rPr>
          <w:lang w:val="en-US"/>
        </w:rPr>
        <w:t>A</w:t>
      </w:r>
      <w:r w:rsidR="00E0796B" w:rsidRPr="00342A37">
        <w:rPr>
          <w:lang w:val="en-US"/>
        </w:rPr>
        <w:t xml:space="preserve"> </w:t>
      </w:r>
      <w:r w:rsidRPr="00342A37">
        <w:rPr>
          <w:lang w:val="en-US"/>
        </w:rPr>
        <w:t>solver for the partial differential equations composing the model was written in MATLAB. Multiple model variants were developed</w:t>
      </w:r>
      <w:r w:rsidR="001A5393">
        <w:rPr>
          <w:lang w:val="en-US"/>
        </w:rPr>
        <w:t>,</w:t>
      </w:r>
      <w:r w:rsidRPr="00342A37">
        <w:rPr>
          <w:lang w:val="en-US"/>
        </w:rPr>
        <w:t xml:space="preserve"> and </w:t>
      </w:r>
      <w:r w:rsidR="00E0796B">
        <w:rPr>
          <w:lang w:val="en-US"/>
        </w:rPr>
        <w:t>the strengths and limitations of different approaches were evaluated</w:t>
      </w:r>
      <w:r w:rsidRPr="00342A37">
        <w:rPr>
          <w:lang w:val="en-US"/>
        </w:rPr>
        <w:t>. Mutual comparison of the developed models was an additional motivation to develop some benchmarking strategies.</w:t>
      </w:r>
    </w:p>
    <w:p w14:paraId="4775CD88" w14:textId="3A21AF56" w:rsidR="00342A37" w:rsidRPr="00342A37" w:rsidRDefault="007C1486" w:rsidP="00342A37">
      <w:pPr>
        <w:rPr>
          <w:lang w:val="en-US"/>
        </w:rPr>
      </w:pPr>
      <w:r>
        <w:rPr>
          <w:lang w:val="en-US"/>
        </w:rPr>
        <w:t>The</w:t>
      </w:r>
      <w:r w:rsidR="00E0796B">
        <w:rPr>
          <w:lang w:val="en-US"/>
        </w:rPr>
        <w:t xml:space="preserve"> first publication</w:t>
      </w:r>
      <w:r w:rsidR="00342A37" w:rsidRPr="00342A37">
        <w:rPr>
          <w:lang w:val="en-US"/>
        </w:rPr>
        <w:t xml:space="preserve"> quantitatively compared three multi-phase field models incorporating inclination-dependent interface energy and kinetic coefficient. Two model-independent benchmark problems were developed by the author for th</w:t>
      </w:r>
      <w:r w:rsidR="00E0796B">
        <w:rPr>
          <w:lang w:val="en-US"/>
        </w:rPr>
        <w:t>is</w:t>
      </w:r>
      <w:r w:rsidR="00342A37" w:rsidRPr="00342A37">
        <w:rPr>
          <w:lang w:val="en-US"/>
        </w:rPr>
        <w:t xml:space="preserve"> purpose. One assessed the quality of match to Wulff shapes and the shrinkage rate of the shape and the second did the same but in a specific combination of the anisotropy in interface energy and kinetic coefficient, validating thus both features of the model at once. </w:t>
      </w:r>
    </w:p>
    <w:p w14:paraId="2E97AB7A" w14:textId="05AC0E67" w:rsidR="00342A37" w:rsidRPr="00342A37" w:rsidRDefault="00342A37" w:rsidP="00342A37">
      <w:pPr>
        <w:rPr>
          <w:lang w:val="en-US"/>
        </w:rPr>
      </w:pPr>
      <w:r w:rsidRPr="00342A37">
        <w:rPr>
          <w:lang w:val="en-US"/>
        </w:rPr>
        <w:t xml:space="preserve">Because the multi-phase field models are known to reproduce motion of the interfaces driven by curvature driving force, their typical application is grain growth (disregarding the possibility to include other physics in the model). From the perspective of model development, it is critical to assure correct representation of the force balance in the triple junctions. However, this is a non-trivial requirement due to numerical artifacts called ghost phases, which are in general hard to avoid in multi-phase field models. </w:t>
      </w:r>
    </w:p>
    <w:p w14:paraId="26DD8141" w14:textId="1E4483D1" w:rsidR="00342A37" w:rsidRPr="00342A37" w:rsidRDefault="00342A37" w:rsidP="00342A37">
      <w:pPr>
        <w:rPr>
          <w:lang w:val="en-US"/>
        </w:rPr>
      </w:pPr>
      <w:r w:rsidRPr="00342A37">
        <w:rPr>
          <w:lang w:val="en-US"/>
        </w:rPr>
        <w:t>Development of benchmark problems allowing quantification of multi-phase field model performance in triple junctions was thus recognized as highly relevant for the community. A collaboration was initiated with another scientific group at Karlsruhe Institute of Technology, Germany, which had expertise in a different type of multi-phase field models. In another two benchmarks focusing on triple junctions, a wide group of multi-phase field models was compared</w:t>
      </w:r>
      <w:r>
        <w:rPr>
          <w:lang w:val="en-US"/>
        </w:rPr>
        <w:t>,</w:t>
      </w:r>
      <w:r w:rsidRPr="00342A37">
        <w:rPr>
          <w:lang w:val="en-US"/>
        </w:rPr>
        <w:t xml:space="preserve"> and a publication was produced.</w:t>
      </w:r>
    </w:p>
    <w:p w14:paraId="16D0643B" w14:textId="5E5E2067" w:rsidR="00342A37" w:rsidRPr="00342A37" w:rsidRDefault="00342A37" w:rsidP="00342A37">
      <w:pPr>
        <w:rPr>
          <w:lang w:val="en-US"/>
        </w:rPr>
      </w:pPr>
      <w:r w:rsidRPr="00342A37">
        <w:rPr>
          <w:lang w:val="en-US"/>
        </w:rPr>
        <w:t xml:space="preserve">The </w:t>
      </w:r>
      <w:r w:rsidR="00722FE1">
        <w:rPr>
          <w:lang w:val="en-US"/>
        </w:rPr>
        <w:t xml:space="preserve">overall </w:t>
      </w:r>
      <w:r w:rsidRPr="00342A37">
        <w:rPr>
          <w:lang w:val="en-US"/>
        </w:rPr>
        <w:t xml:space="preserve">purpose of the </w:t>
      </w:r>
      <w:r w:rsidR="00722FE1">
        <w:rPr>
          <w:lang w:val="en-US"/>
        </w:rPr>
        <w:t>thesis</w:t>
      </w:r>
      <w:r w:rsidRPr="00342A37">
        <w:rPr>
          <w:lang w:val="en-US"/>
        </w:rPr>
        <w:t xml:space="preserve"> was to identify equilibrium stable shapes of heterogeneous nuclei with inclination-dependent interface energy as function of the nucleus and substrate crystallographic orientation. This knowledge can be used to derive the anisotropy in nucleation probability as function of the crystallographic orientations. Even though the multi-phase-field framework was developed to provide the results, the geometrical problem</w:t>
      </w:r>
      <w:r w:rsidR="009D3863">
        <w:rPr>
          <w:lang w:val="en-US"/>
        </w:rPr>
        <w:t xml:space="preserve"> can also be solved analytically</w:t>
      </w:r>
      <w:r w:rsidRPr="00342A37">
        <w:rPr>
          <w:lang w:val="en-US"/>
        </w:rPr>
        <w:t>.</w:t>
      </w:r>
    </w:p>
    <w:p w14:paraId="1E363D01" w14:textId="18A38601" w:rsidR="00342A37" w:rsidRDefault="00342A37" w:rsidP="00342A37">
      <w:pPr>
        <w:rPr>
          <w:lang w:val="en-US"/>
        </w:rPr>
      </w:pPr>
      <w:r w:rsidRPr="00342A37">
        <w:rPr>
          <w:lang w:val="en-US"/>
        </w:rPr>
        <w:t>Knowledge of the analytic</w:t>
      </w:r>
      <w:r w:rsidR="009D3863">
        <w:rPr>
          <w:lang w:val="en-US"/>
        </w:rPr>
        <w:t>al</w:t>
      </w:r>
      <w:r w:rsidRPr="00342A37">
        <w:rPr>
          <w:lang w:val="en-US"/>
        </w:rPr>
        <w:t xml:space="preserve"> solution allowed to implement a simpler and more efficient algorithm</w:t>
      </w:r>
      <w:commentRangeStart w:id="10"/>
      <w:commentRangeEnd w:id="10"/>
      <w:r w:rsidR="00504417">
        <w:rPr>
          <w:rStyle w:val="CommentReference"/>
        </w:rPr>
        <w:commentReference w:id="10"/>
      </w:r>
      <w:r w:rsidRPr="00342A37">
        <w:rPr>
          <w:lang w:val="en-US"/>
        </w:rPr>
        <w:t xml:space="preserve">. So-called shape factor-orientation maps were constructed with high resolution and were used as </w:t>
      </w:r>
      <w:r w:rsidRPr="00342A37">
        <w:rPr>
          <w:lang w:val="en-US"/>
        </w:rPr>
        <w:lastRenderedPageBreak/>
        <w:t xml:space="preserve">input in a Monte Carlo simulation of </w:t>
      </w:r>
      <w:r w:rsidR="00127ADE">
        <w:rPr>
          <w:lang w:val="en-US"/>
        </w:rPr>
        <w:t xml:space="preserve">a </w:t>
      </w:r>
      <w:r w:rsidRPr="00342A37">
        <w:rPr>
          <w:lang w:val="en-US"/>
        </w:rPr>
        <w:t xml:space="preserve">growing polycrystal to demonstrate how the nucleation with anisotropic interface energy may affect the course of texture evolution. New modes of texture evolution were </w:t>
      </w:r>
      <w:proofErr w:type="gramStart"/>
      <w:r w:rsidRPr="00342A37">
        <w:rPr>
          <w:lang w:val="en-US"/>
        </w:rPr>
        <w:t>identified</w:t>
      </w:r>
      <w:proofErr w:type="gramEnd"/>
      <w:r w:rsidRPr="00342A37">
        <w:rPr>
          <w:lang w:val="en-US"/>
        </w:rPr>
        <w:t xml:space="preserve"> and the insight was used to qualitatively explain an experimentally observed peculiar texture evolution in electrodeposited nickel. The latter findings were published in a third paper.</w:t>
      </w:r>
    </w:p>
    <w:p w14:paraId="086FFEE3" w14:textId="77777777" w:rsidR="00342A37" w:rsidRDefault="00342A37" w:rsidP="00342A37">
      <w:pPr>
        <w:rPr>
          <w:lang w:val="en-US"/>
        </w:rPr>
      </w:pPr>
    </w:p>
    <w:p w14:paraId="39608864" w14:textId="0A5189D3" w:rsidR="00342A37" w:rsidRDefault="00342A37" w:rsidP="00342A37">
      <w:pPr>
        <w:pStyle w:val="Heading3"/>
        <w:rPr>
          <w:lang w:val="en-US"/>
        </w:rPr>
      </w:pPr>
      <w:r>
        <w:rPr>
          <w:lang w:val="en-US"/>
        </w:rPr>
        <w:t>List of publications</w:t>
      </w:r>
    </w:p>
    <w:p w14:paraId="7B031804" w14:textId="57CD8793" w:rsidR="00342A37" w:rsidRPr="00E0796B" w:rsidRDefault="00342A37" w:rsidP="00342A37">
      <w:pPr>
        <w:spacing w:after="0" w:line="240" w:lineRule="auto"/>
        <w:rPr>
          <w:rFonts w:eastAsia="Times New Roman" w:cstheme="minorHAnsi"/>
          <w:kern w:val="0"/>
          <w:lang w:val="en-US"/>
          <w14:ligatures w14:val="none"/>
          <w:rPrChange w:id="11" w:author="Nele Moelans" w:date="2023-10-12T14:15:00Z">
            <w:rPr>
              <w:rFonts w:eastAsia="Times New Roman" w:cstheme="minorHAnsi"/>
              <w:kern w:val="0"/>
              <w14:ligatures w14:val="none"/>
            </w:rPr>
          </w:rPrChange>
        </w:rPr>
      </w:pPr>
      <w:r w:rsidRPr="00E0796B">
        <w:rPr>
          <w:rFonts w:eastAsia="Times New Roman" w:cstheme="minorHAnsi"/>
          <w:kern w:val="0"/>
          <w:lang w:val="en-US"/>
          <w14:ligatures w14:val="none"/>
          <w:rPrChange w:id="12" w:author="Nele Moelans" w:date="2023-10-12T14:15:00Z">
            <w:rPr>
              <w:rFonts w:eastAsia="Times New Roman" w:cstheme="minorHAnsi"/>
              <w:kern w:val="0"/>
              <w14:ligatures w14:val="none"/>
            </w:rPr>
          </w:rPrChange>
        </w:rPr>
        <w:t xml:space="preserve">Minar, M., &amp; Moelans, N. (2022). Benchmarking of different strategies to include anisotropy in a curvature-driven multi-phase-field model. </w:t>
      </w:r>
      <w:r w:rsidRPr="00E0796B">
        <w:rPr>
          <w:rFonts w:eastAsia="Times New Roman" w:cstheme="minorHAnsi"/>
          <w:i/>
          <w:iCs/>
          <w:kern w:val="0"/>
          <w:lang w:val="en-US"/>
          <w14:ligatures w14:val="none"/>
          <w:rPrChange w:id="13" w:author="Nele Moelans" w:date="2023-10-12T14:15:00Z">
            <w:rPr>
              <w:rFonts w:eastAsia="Times New Roman" w:cstheme="minorHAnsi"/>
              <w:i/>
              <w:iCs/>
              <w:kern w:val="0"/>
              <w14:ligatures w14:val="none"/>
            </w:rPr>
          </w:rPrChange>
        </w:rPr>
        <w:t>Physical Review Materials</w:t>
      </w:r>
      <w:r w:rsidRPr="00E0796B">
        <w:rPr>
          <w:rFonts w:eastAsia="Times New Roman" w:cstheme="minorHAnsi"/>
          <w:kern w:val="0"/>
          <w:lang w:val="en-US"/>
          <w14:ligatures w14:val="none"/>
          <w:rPrChange w:id="14" w:author="Nele Moelans" w:date="2023-10-12T14:15:00Z">
            <w:rPr>
              <w:rFonts w:eastAsia="Times New Roman" w:cstheme="minorHAnsi"/>
              <w:kern w:val="0"/>
              <w14:ligatures w14:val="none"/>
            </w:rPr>
          </w:rPrChange>
        </w:rPr>
        <w:t xml:space="preserve">, </w:t>
      </w:r>
      <w:r w:rsidRPr="00E0796B">
        <w:rPr>
          <w:rFonts w:eastAsia="Times New Roman" w:cstheme="minorHAnsi"/>
          <w:i/>
          <w:iCs/>
          <w:kern w:val="0"/>
          <w:lang w:val="en-US"/>
          <w14:ligatures w14:val="none"/>
          <w:rPrChange w:id="15" w:author="Nele Moelans" w:date="2023-10-12T14:15:00Z">
            <w:rPr>
              <w:rFonts w:eastAsia="Times New Roman" w:cstheme="minorHAnsi"/>
              <w:i/>
              <w:iCs/>
              <w:kern w:val="0"/>
              <w14:ligatures w14:val="none"/>
            </w:rPr>
          </w:rPrChange>
        </w:rPr>
        <w:t>6</w:t>
      </w:r>
      <w:r w:rsidRPr="00E0796B">
        <w:rPr>
          <w:rFonts w:eastAsia="Times New Roman" w:cstheme="minorHAnsi"/>
          <w:kern w:val="0"/>
          <w:lang w:val="en-US"/>
          <w14:ligatures w14:val="none"/>
          <w:rPrChange w:id="16" w:author="Nele Moelans" w:date="2023-10-12T14:15:00Z">
            <w:rPr>
              <w:rFonts w:eastAsia="Times New Roman" w:cstheme="minorHAnsi"/>
              <w:kern w:val="0"/>
              <w14:ligatures w14:val="none"/>
            </w:rPr>
          </w:rPrChange>
        </w:rPr>
        <w:t xml:space="preserve">(10). </w:t>
      </w:r>
      <w:r>
        <w:fldChar w:fldCharType="begin"/>
      </w:r>
      <w:r w:rsidRPr="00E0796B">
        <w:rPr>
          <w:lang w:val="en-US"/>
          <w:rPrChange w:id="17" w:author="Nele Moelans" w:date="2023-10-12T14:15:00Z">
            <w:rPr/>
          </w:rPrChange>
        </w:rPr>
        <w:instrText>HYPERLINK "https://doi.org/10.1103/PhysRevMaterials.6.103404"</w:instrText>
      </w:r>
      <w:r>
        <w:fldChar w:fldCharType="separate"/>
      </w:r>
      <w:r w:rsidRPr="00E0796B">
        <w:rPr>
          <w:rStyle w:val="Hyperlink"/>
          <w:rFonts w:eastAsia="Times New Roman" w:cstheme="minorHAnsi"/>
          <w:kern w:val="0"/>
          <w:lang w:val="en-US"/>
          <w14:ligatures w14:val="none"/>
          <w:rPrChange w:id="18" w:author="Nele Moelans" w:date="2023-10-12T14:15:00Z">
            <w:rPr>
              <w:rStyle w:val="Hyperlink"/>
              <w:rFonts w:eastAsia="Times New Roman" w:cstheme="minorHAnsi"/>
              <w:kern w:val="0"/>
              <w14:ligatures w14:val="none"/>
            </w:rPr>
          </w:rPrChange>
        </w:rPr>
        <w:t>https://doi.org/10.1103/PhysRevMaterials.6.103404</w:t>
      </w:r>
      <w:r>
        <w:rPr>
          <w:rStyle w:val="Hyperlink"/>
          <w:rFonts w:eastAsia="Times New Roman" w:cstheme="minorHAnsi"/>
          <w:kern w:val="0"/>
          <w14:ligatures w14:val="none"/>
        </w:rPr>
        <w:fldChar w:fldCharType="end"/>
      </w:r>
    </w:p>
    <w:p w14:paraId="363536EB" w14:textId="77777777" w:rsidR="00342A37" w:rsidRPr="00E0796B" w:rsidRDefault="00342A37" w:rsidP="00342A37">
      <w:pPr>
        <w:spacing w:after="0" w:line="240" w:lineRule="auto"/>
        <w:rPr>
          <w:rFonts w:eastAsia="Times New Roman" w:cstheme="minorHAnsi"/>
          <w:kern w:val="0"/>
          <w:lang w:val="en-US"/>
          <w14:ligatures w14:val="none"/>
          <w:rPrChange w:id="19" w:author="Nele Moelans" w:date="2023-10-12T14:15:00Z">
            <w:rPr>
              <w:rFonts w:eastAsia="Times New Roman" w:cstheme="minorHAnsi"/>
              <w:kern w:val="0"/>
              <w14:ligatures w14:val="none"/>
            </w:rPr>
          </w:rPrChange>
        </w:rPr>
      </w:pPr>
    </w:p>
    <w:p w14:paraId="7C2EF1F3" w14:textId="5542444E" w:rsidR="00342A37" w:rsidRPr="00E0796B" w:rsidRDefault="00342A37" w:rsidP="00342A37">
      <w:pPr>
        <w:spacing w:after="0" w:line="240" w:lineRule="auto"/>
        <w:rPr>
          <w:rFonts w:eastAsia="Times New Roman" w:cstheme="minorHAnsi"/>
          <w:kern w:val="0"/>
          <w:lang w:val="en-US"/>
          <w14:ligatures w14:val="none"/>
          <w:rPrChange w:id="20" w:author="Nele Moelans" w:date="2023-10-12T14:15:00Z">
            <w:rPr>
              <w:rFonts w:eastAsia="Times New Roman" w:cstheme="minorHAnsi"/>
              <w:kern w:val="0"/>
              <w14:ligatures w14:val="none"/>
            </w:rPr>
          </w:rPrChange>
        </w:rPr>
      </w:pPr>
      <w:r w:rsidRPr="00E0796B">
        <w:rPr>
          <w:rFonts w:eastAsia="Times New Roman" w:cstheme="minorHAnsi"/>
          <w:kern w:val="0"/>
          <w:lang w:val="en-US"/>
          <w14:ligatures w14:val="none"/>
          <w:rPrChange w:id="21" w:author="Nele Moelans" w:date="2023-10-12T14:15:00Z">
            <w:rPr>
              <w:rFonts w:eastAsia="Times New Roman" w:cstheme="minorHAnsi"/>
              <w:kern w:val="0"/>
              <w14:ligatures w14:val="none"/>
            </w:rPr>
          </w:rPrChange>
        </w:rPr>
        <w:t xml:space="preserve">Daubner, S., Hoffrogge, P. W., Minar, M., &amp; Nestler, B. (2023). Triple junction benchmark for multiphase-field and multi-order parameter models. </w:t>
      </w:r>
      <w:r w:rsidRPr="00E0796B">
        <w:rPr>
          <w:rFonts w:eastAsia="Times New Roman" w:cstheme="minorHAnsi"/>
          <w:i/>
          <w:iCs/>
          <w:kern w:val="0"/>
          <w:lang w:val="en-US"/>
          <w14:ligatures w14:val="none"/>
          <w:rPrChange w:id="22" w:author="Nele Moelans" w:date="2023-10-12T14:15:00Z">
            <w:rPr>
              <w:rFonts w:eastAsia="Times New Roman" w:cstheme="minorHAnsi"/>
              <w:i/>
              <w:iCs/>
              <w:kern w:val="0"/>
              <w14:ligatures w14:val="none"/>
            </w:rPr>
          </w:rPrChange>
        </w:rPr>
        <w:t>Computational Materials Science</w:t>
      </w:r>
      <w:r w:rsidRPr="00E0796B">
        <w:rPr>
          <w:rFonts w:eastAsia="Times New Roman" w:cstheme="minorHAnsi"/>
          <w:kern w:val="0"/>
          <w:lang w:val="en-US"/>
          <w14:ligatures w14:val="none"/>
          <w:rPrChange w:id="23" w:author="Nele Moelans" w:date="2023-10-12T14:15:00Z">
            <w:rPr>
              <w:rFonts w:eastAsia="Times New Roman" w:cstheme="minorHAnsi"/>
              <w:kern w:val="0"/>
              <w14:ligatures w14:val="none"/>
            </w:rPr>
          </w:rPrChange>
        </w:rPr>
        <w:t xml:space="preserve">, </w:t>
      </w:r>
      <w:r w:rsidRPr="00E0796B">
        <w:rPr>
          <w:rFonts w:eastAsia="Times New Roman" w:cstheme="minorHAnsi"/>
          <w:i/>
          <w:iCs/>
          <w:kern w:val="0"/>
          <w:lang w:val="en-US"/>
          <w14:ligatures w14:val="none"/>
          <w:rPrChange w:id="24" w:author="Nele Moelans" w:date="2023-10-12T14:15:00Z">
            <w:rPr>
              <w:rFonts w:eastAsia="Times New Roman" w:cstheme="minorHAnsi"/>
              <w:i/>
              <w:iCs/>
              <w:kern w:val="0"/>
              <w14:ligatures w14:val="none"/>
            </w:rPr>
          </w:rPrChange>
        </w:rPr>
        <w:t>219</w:t>
      </w:r>
      <w:r w:rsidRPr="00E0796B">
        <w:rPr>
          <w:rFonts w:eastAsia="Times New Roman" w:cstheme="minorHAnsi"/>
          <w:kern w:val="0"/>
          <w:lang w:val="en-US"/>
          <w14:ligatures w14:val="none"/>
          <w:rPrChange w:id="25" w:author="Nele Moelans" w:date="2023-10-12T14:15:00Z">
            <w:rPr>
              <w:rFonts w:eastAsia="Times New Roman" w:cstheme="minorHAnsi"/>
              <w:kern w:val="0"/>
              <w14:ligatures w14:val="none"/>
            </w:rPr>
          </w:rPrChange>
        </w:rPr>
        <w:t xml:space="preserve">. </w:t>
      </w:r>
      <w:r>
        <w:fldChar w:fldCharType="begin"/>
      </w:r>
      <w:r w:rsidRPr="00E0796B">
        <w:rPr>
          <w:lang w:val="en-US"/>
          <w:rPrChange w:id="26" w:author="Nele Moelans" w:date="2023-10-12T14:15:00Z">
            <w:rPr/>
          </w:rPrChange>
        </w:rPr>
        <w:instrText>HYPERLINK "https://doi.org/10.1016/j.commatsci.2022.111995"</w:instrText>
      </w:r>
      <w:r>
        <w:fldChar w:fldCharType="separate"/>
      </w:r>
      <w:r w:rsidRPr="00E0796B">
        <w:rPr>
          <w:rStyle w:val="Hyperlink"/>
          <w:rFonts w:eastAsia="Times New Roman" w:cstheme="minorHAnsi"/>
          <w:kern w:val="0"/>
          <w:lang w:val="en-US"/>
          <w14:ligatures w14:val="none"/>
          <w:rPrChange w:id="27" w:author="Nele Moelans" w:date="2023-10-12T14:15:00Z">
            <w:rPr>
              <w:rStyle w:val="Hyperlink"/>
              <w:rFonts w:eastAsia="Times New Roman" w:cstheme="minorHAnsi"/>
              <w:kern w:val="0"/>
              <w14:ligatures w14:val="none"/>
            </w:rPr>
          </w:rPrChange>
        </w:rPr>
        <w:t>https://doi.org/10.1016/j.commatsci.2022.111995</w:t>
      </w:r>
      <w:r>
        <w:rPr>
          <w:rStyle w:val="Hyperlink"/>
          <w:rFonts w:eastAsia="Times New Roman" w:cstheme="minorHAnsi"/>
          <w:kern w:val="0"/>
          <w14:ligatures w14:val="none"/>
        </w:rPr>
        <w:fldChar w:fldCharType="end"/>
      </w:r>
    </w:p>
    <w:p w14:paraId="6AF3E6DE" w14:textId="77777777" w:rsidR="00342A37" w:rsidRPr="00E0796B" w:rsidRDefault="00342A37" w:rsidP="00342A37">
      <w:pPr>
        <w:spacing w:after="0" w:line="240" w:lineRule="auto"/>
        <w:rPr>
          <w:rFonts w:eastAsia="Times New Roman" w:cstheme="minorHAnsi"/>
          <w:kern w:val="0"/>
          <w:lang w:val="en-US"/>
          <w14:ligatures w14:val="none"/>
          <w:rPrChange w:id="28" w:author="Nele Moelans" w:date="2023-10-12T14:15:00Z">
            <w:rPr>
              <w:rFonts w:eastAsia="Times New Roman" w:cstheme="minorHAnsi"/>
              <w:kern w:val="0"/>
              <w14:ligatures w14:val="none"/>
            </w:rPr>
          </w:rPrChange>
        </w:rPr>
      </w:pPr>
    </w:p>
    <w:p w14:paraId="1F0BB5DC" w14:textId="5C72CA44" w:rsidR="00342A37" w:rsidRPr="00342A37" w:rsidRDefault="00342A37" w:rsidP="00342A37">
      <w:pPr>
        <w:spacing w:after="0" w:line="240" w:lineRule="auto"/>
        <w:rPr>
          <w:rFonts w:eastAsia="Times New Roman" w:cstheme="minorHAnsi"/>
          <w:kern w:val="0"/>
          <w:lang w:val="en-US"/>
          <w14:ligatures w14:val="none"/>
        </w:rPr>
      </w:pPr>
      <w:r w:rsidRPr="00E0796B">
        <w:rPr>
          <w:rFonts w:eastAsia="Times New Roman" w:cstheme="minorHAnsi"/>
          <w:kern w:val="0"/>
          <w:lang w:val="en-US"/>
          <w14:ligatures w14:val="none"/>
          <w:rPrChange w:id="29" w:author="Nele Moelans" w:date="2023-10-12T14:15:00Z">
            <w:rPr>
              <w:rFonts w:eastAsia="Times New Roman" w:cstheme="minorHAnsi"/>
              <w:kern w:val="0"/>
              <w14:ligatures w14:val="none"/>
            </w:rPr>
          </w:rPrChange>
        </w:rPr>
        <w:t xml:space="preserve">Minar, M., &amp; Moelans, N. (2023). Influence of surface energy anisotropy on nucleation and crystallographic texture of polycrystalline deposits. </w:t>
      </w:r>
      <w:r w:rsidRPr="00342A37">
        <w:rPr>
          <w:rFonts w:eastAsia="Times New Roman" w:cstheme="minorHAnsi"/>
          <w:i/>
          <w:iCs/>
          <w:kern w:val="0"/>
          <w14:ligatures w14:val="none"/>
        </w:rPr>
        <w:t>Accepted in Computational Materials Science</w:t>
      </w:r>
      <w:r w:rsidRPr="00342A37">
        <w:rPr>
          <w:rFonts w:eastAsia="Times New Roman" w:cstheme="minorHAnsi"/>
          <w:kern w:val="0"/>
          <w14:ligatures w14:val="none"/>
        </w:rPr>
        <w:t xml:space="preserve">. </w:t>
      </w:r>
      <w:hyperlink r:id="rId9" w:history="1">
        <w:r w:rsidRPr="00342A37">
          <w:rPr>
            <w:rStyle w:val="Hyperlink"/>
            <w:rFonts w:eastAsia="Times New Roman" w:cstheme="minorHAnsi"/>
            <w:kern w:val="0"/>
            <w14:ligatures w14:val="none"/>
          </w:rPr>
          <w:t>http://arxiv.org/abs/2309.12889</w:t>
        </w:r>
      </w:hyperlink>
    </w:p>
    <w:p w14:paraId="09AD143C" w14:textId="77777777" w:rsidR="00342A37" w:rsidRPr="00342A37" w:rsidRDefault="00342A37" w:rsidP="00342A37">
      <w:pPr>
        <w:spacing w:after="0" w:line="240" w:lineRule="auto"/>
        <w:rPr>
          <w:rFonts w:ascii="Times New Roman" w:eastAsia="Times New Roman" w:hAnsi="Times New Roman" w:cs="Times New Roman"/>
          <w:kern w:val="0"/>
          <w:sz w:val="24"/>
          <w:szCs w:val="24"/>
          <w:lang w:val="en-US"/>
          <w14:ligatures w14:val="none"/>
        </w:rPr>
      </w:pPr>
    </w:p>
    <w:p w14:paraId="0F143A99" w14:textId="77777777" w:rsidR="00342A37" w:rsidRDefault="00342A37" w:rsidP="00342A37">
      <w:pPr>
        <w:rPr>
          <w:lang w:val="en-US"/>
        </w:rPr>
      </w:pPr>
    </w:p>
    <w:sectPr w:rsidR="00342A3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ele Moelans" w:date="2023-10-12T14:33:00Z" w:initials="NM">
    <w:p w14:paraId="5A1CFAC2" w14:textId="77777777" w:rsidR="00504417" w:rsidRDefault="00504417" w:rsidP="00294D77">
      <w:pPr>
        <w:pStyle w:val="CommentText"/>
      </w:pPr>
      <w:r>
        <w:rPr>
          <w:rStyle w:val="CommentReference"/>
        </w:rPr>
        <w:annotationRef/>
      </w:r>
      <w:r>
        <w:t xml:space="preserve">I think you also make quite some assumptions, which should be verified for each material;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CFA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D2823B" w16cex:dateUtc="2023-10-12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CFAC2" w16cid:durableId="28D282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le Moelans">
    <w15:presenceInfo w15:providerId="AD" w15:userId="S::nele.moelans@kuleuven.be::31aa5a0e-b339-46ca-93c2-b453a2cd6f8d"/>
  </w15:person>
  <w15:person w15:author="Martin Minar">
    <w15:presenceInfo w15:providerId="AD" w15:userId="S::martin.minar@kuleuven.be::eaabf39e-e71d-4d3b-bcc2-3677d024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37"/>
    <w:rsid w:val="00127ADE"/>
    <w:rsid w:val="001A5393"/>
    <w:rsid w:val="00342A37"/>
    <w:rsid w:val="00504417"/>
    <w:rsid w:val="005B0B91"/>
    <w:rsid w:val="00722FE1"/>
    <w:rsid w:val="007C1486"/>
    <w:rsid w:val="009D3863"/>
    <w:rsid w:val="00AE67A4"/>
    <w:rsid w:val="00D15100"/>
    <w:rsid w:val="00E0796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1407"/>
  <w15:chartTrackingRefBased/>
  <w15:docId w15:val="{D431B7BD-DFB4-43A4-933A-E80642C2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42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A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42A3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42A37"/>
    <w:rPr>
      <w:color w:val="0563C1" w:themeColor="hyperlink"/>
      <w:u w:val="single"/>
    </w:rPr>
  </w:style>
  <w:style w:type="character" w:styleId="UnresolvedMention">
    <w:name w:val="Unresolved Mention"/>
    <w:basedOn w:val="DefaultParagraphFont"/>
    <w:uiPriority w:val="99"/>
    <w:semiHidden/>
    <w:unhideWhenUsed/>
    <w:rsid w:val="00342A37"/>
    <w:rPr>
      <w:color w:val="605E5C"/>
      <w:shd w:val="clear" w:color="auto" w:fill="E1DFDD"/>
    </w:rPr>
  </w:style>
  <w:style w:type="character" w:customStyle="1" w:styleId="Heading3Char">
    <w:name w:val="Heading 3 Char"/>
    <w:basedOn w:val="DefaultParagraphFont"/>
    <w:link w:val="Heading3"/>
    <w:uiPriority w:val="9"/>
    <w:rsid w:val="00342A37"/>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E0796B"/>
    <w:pPr>
      <w:spacing w:after="0" w:line="240" w:lineRule="auto"/>
    </w:pPr>
  </w:style>
  <w:style w:type="character" w:styleId="CommentReference">
    <w:name w:val="annotation reference"/>
    <w:basedOn w:val="DefaultParagraphFont"/>
    <w:uiPriority w:val="99"/>
    <w:semiHidden/>
    <w:unhideWhenUsed/>
    <w:rsid w:val="00504417"/>
    <w:rPr>
      <w:sz w:val="16"/>
      <w:szCs w:val="16"/>
    </w:rPr>
  </w:style>
  <w:style w:type="paragraph" w:styleId="CommentText">
    <w:name w:val="annotation text"/>
    <w:basedOn w:val="Normal"/>
    <w:link w:val="CommentTextChar"/>
    <w:uiPriority w:val="99"/>
    <w:unhideWhenUsed/>
    <w:rsid w:val="00504417"/>
    <w:pPr>
      <w:spacing w:line="240" w:lineRule="auto"/>
    </w:pPr>
    <w:rPr>
      <w:sz w:val="20"/>
      <w:szCs w:val="20"/>
    </w:rPr>
  </w:style>
  <w:style w:type="character" w:customStyle="1" w:styleId="CommentTextChar">
    <w:name w:val="Comment Text Char"/>
    <w:basedOn w:val="DefaultParagraphFont"/>
    <w:link w:val="CommentText"/>
    <w:uiPriority w:val="99"/>
    <w:rsid w:val="00504417"/>
    <w:rPr>
      <w:sz w:val="20"/>
      <w:szCs w:val="20"/>
    </w:rPr>
  </w:style>
  <w:style w:type="paragraph" w:styleId="CommentSubject">
    <w:name w:val="annotation subject"/>
    <w:basedOn w:val="CommentText"/>
    <w:next w:val="CommentText"/>
    <w:link w:val="CommentSubjectChar"/>
    <w:uiPriority w:val="99"/>
    <w:semiHidden/>
    <w:unhideWhenUsed/>
    <w:rsid w:val="00504417"/>
    <w:rPr>
      <w:b/>
      <w:bCs/>
    </w:rPr>
  </w:style>
  <w:style w:type="character" w:customStyle="1" w:styleId="CommentSubjectChar">
    <w:name w:val="Comment Subject Char"/>
    <w:basedOn w:val="CommentTextChar"/>
    <w:link w:val="CommentSubject"/>
    <w:uiPriority w:val="99"/>
    <w:semiHidden/>
    <w:rsid w:val="005044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341">
      <w:bodyDiv w:val="1"/>
      <w:marLeft w:val="0"/>
      <w:marRight w:val="0"/>
      <w:marTop w:val="0"/>
      <w:marBottom w:val="0"/>
      <w:divBdr>
        <w:top w:val="none" w:sz="0" w:space="0" w:color="auto"/>
        <w:left w:val="none" w:sz="0" w:space="0" w:color="auto"/>
        <w:bottom w:val="none" w:sz="0" w:space="0" w:color="auto"/>
        <w:right w:val="none" w:sz="0" w:space="0" w:color="auto"/>
      </w:divBdr>
      <w:divsChild>
        <w:div w:id="1646011321">
          <w:marLeft w:val="0"/>
          <w:marRight w:val="0"/>
          <w:marTop w:val="0"/>
          <w:marBottom w:val="0"/>
          <w:divBdr>
            <w:top w:val="none" w:sz="0" w:space="0" w:color="auto"/>
            <w:left w:val="none" w:sz="0" w:space="0" w:color="auto"/>
            <w:bottom w:val="none" w:sz="0" w:space="0" w:color="auto"/>
            <w:right w:val="none" w:sz="0" w:space="0" w:color="auto"/>
          </w:divBdr>
        </w:div>
      </w:divsChild>
    </w:div>
    <w:div w:id="92822410">
      <w:bodyDiv w:val="1"/>
      <w:marLeft w:val="0"/>
      <w:marRight w:val="0"/>
      <w:marTop w:val="0"/>
      <w:marBottom w:val="0"/>
      <w:divBdr>
        <w:top w:val="none" w:sz="0" w:space="0" w:color="auto"/>
        <w:left w:val="none" w:sz="0" w:space="0" w:color="auto"/>
        <w:bottom w:val="none" w:sz="0" w:space="0" w:color="auto"/>
        <w:right w:val="none" w:sz="0" w:space="0" w:color="auto"/>
      </w:divBdr>
      <w:divsChild>
        <w:div w:id="1517042846">
          <w:marLeft w:val="0"/>
          <w:marRight w:val="0"/>
          <w:marTop w:val="0"/>
          <w:marBottom w:val="0"/>
          <w:divBdr>
            <w:top w:val="none" w:sz="0" w:space="0" w:color="auto"/>
            <w:left w:val="none" w:sz="0" w:space="0" w:color="auto"/>
            <w:bottom w:val="none" w:sz="0" w:space="0" w:color="auto"/>
            <w:right w:val="none" w:sz="0" w:space="0" w:color="auto"/>
          </w:divBdr>
        </w:div>
      </w:divsChild>
    </w:div>
    <w:div w:id="121272120">
      <w:bodyDiv w:val="1"/>
      <w:marLeft w:val="0"/>
      <w:marRight w:val="0"/>
      <w:marTop w:val="0"/>
      <w:marBottom w:val="0"/>
      <w:divBdr>
        <w:top w:val="none" w:sz="0" w:space="0" w:color="auto"/>
        <w:left w:val="none" w:sz="0" w:space="0" w:color="auto"/>
        <w:bottom w:val="none" w:sz="0" w:space="0" w:color="auto"/>
        <w:right w:val="none" w:sz="0" w:space="0" w:color="auto"/>
      </w:divBdr>
      <w:divsChild>
        <w:div w:id="310793132">
          <w:marLeft w:val="0"/>
          <w:marRight w:val="0"/>
          <w:marTop w:val="0"/>
          <w:marBottom w:val="0"/>
          <w:divBdr>
            <w:top w:val="none" w:sz="0" w:space="0" w:color="auto"/>
            <w:left w:val="none" w:sz="0" w:space="0" w:color="auto"/>
            <w:bottom w:val="none" w:sz="0" w:space="0" w:color="auto"/>
            <w:right w:val="none" w:sz="0" w:space="0" w:color="auto"/>
          </w:divBdr>
        </w:div>
      </w:divsChild>
    </w:div>
    <w:div w:id="1397582543">
      <w:bodyDiv w:val="1"/>
      <w:marLeft w:val="0"/>
      <w:marRight w:val="0"/>
      <w:marTop w:val="0"/>
      <w:marBottom w:val="0"/>
      <w:divBdr>
        <w:top w:val="none" w:sz="0" w:space="0" w:color="auto"/>
        <w:left w:val="none" w:sz="0" w:space="0" w:color="auto"/>
        <w:bottom w:val="none" w:sz="0" w:space="0" w:color="auto"/>
        <w:right w:val="none" w:sz="0" w:space="0" w:color="auto"/>
      </w:divBdr>
      <w:divsChild>
        <w:div w:id="140582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xiv.org/abs/2309.128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1AF88-FE84-4E56-88DF-2FA61F7AE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Minar</dc:creator>
  <cp:keywords/>
  <dc:description/>
  <cp:lastModifiedBy>Martin Minar</cp:lastModifiedBy>
  <cp:revision>6</cp:revision>
  <dcterms:created xsi:type="dcterms:W3CDTF">2023-10-11T16:09:00Z</dcterms:created>
  <dcterms:modified xsi:type="dcterms:W3CDTF">2023-12-06T19:42:00Z</dcterms:modified>
</cp:coreProperties>
</file>