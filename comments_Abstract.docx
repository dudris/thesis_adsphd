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C177" w14:textId="6F487144" w:rsidR="00081E65" w:rsidRPr="00081E65" w:rsidRDefault="00081E65" w:rsidP="00081E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8"/>
          <w:szCs w:val="28"/>
          <w:lang w:val="en-US"/>
        </w:rPr>
      </w:pP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This study investigates how anisotropy in solid-liquid surface energy influences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orientation selection during repeated nucleation in polycrystalline film growth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and its impact on crystallographic texture formation. A novel methodology was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developed to determine the nucleation probability as a function of substrate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and nucleus orientation,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based on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the equilibrium shape of the nucleus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under given conditions. Two approaches were devised to determine this shape:</w:t>
      </w:r>
      <w:r w:rsidR="00E40491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one based on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a multi-phase field method and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other on the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analytical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solution of the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geometric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al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problem defining the shape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. The former,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extensively developed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in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this work, is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most suitable for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cases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where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 </w:t>
      </w:r>
      <w:r w:rsidR="00EF4ED9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analytical solution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of the geometrical problem is not possible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. Multiple model variants were examined,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using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 custom MATLAB solver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implemented to assess their performance against benchmark problems. While the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models showed consistent performance in reproducing the anisotropic curvature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driving force, discrepancies were found in triple junction angle benchmarks,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commentRangeStart w:id="0"/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limiting the reliability of two models to isotropic or weakly anisotropic systems.</w:t>
      </w:r>
      <w:commentRangeEnd w:id="0"/>
      <w:r w:rsidR="00E55169">
        <w:rPr>
          <w:rStyle w:val="CommentReference"/>
        </w:rPr>
        <w:commentReference w:id="0"/>
      </w:r>
    </w:p>
    <w:p w14:paraId="397BB70E" w14:textId="77777777" w:rsidR="00081E65" w:rsidRDefault="00081E65" w:rsidP="00081E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8"/>
          <w:szCs w:val="28"/>
          <w:lang w:val="en-US"/>
        </w:rPr>
      </w:pPr>
    </w:p>
    <w:p w14:paraId="48E8516B" w14:textId="24BF6D1D" w:rsidR="00BA1FA0" w:rsidRPr="00081E65" w:rsidRDefault="00081E65" w:rsidP="00F5257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The</w:t>
      </w:r>
      <w:ins w:id="1" w:author="Nele Moelans" w:date="2024-10-02T11:41:00Z">
        <w:r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</w:t>
        </w:r>
        <w:del w:id="2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 xml:space="preserve">use of </w:delText>
          </w:r>
        </w:del>
      </w:ins>
      <w:ins w:id="3" w:author="Nele Moelans" w:date="2024-10-02T11:42:00Z">
        <w:del w:id="4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 xml:space="preserve">geometrical configurations </w:delText>
          </w:r>
        </w:del>
      </w:ins>
      <w:ins w:id="5" w:author="Nele Moelans" w:date="2024-10-02T11:43:00Z">
        <w:del w:id="6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>for which an</w:delText>
          </w:r>
        </w:del>
      </w:ins>
      <w:del w:id="7" w:author="Martin Minar" w:date="2024-10-07T01:16:00Z" w16du:dateUtc="2024-10-06T23:16:00Z">
        <w:r w:rsidRPr="00081E65" w:rsidDel="00F61EBA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 xml:space="preserve"> </w:delText>
        </w:r>
      </w:del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analytic</w:t>
      </w:r>
      <w:r w:rsidR="00BE53C5">
        <w:rPr>
          <w:rFonts w:ascii="LMRoman10-Regular" w:hAnsi="LMRoman10-Regular" w:cs="LMRoman10-Regular"/>
          <w:kern w:val="0"/>
          <w:sz w:val="28"/>
          <w:szCs w:val="28"/>
          <w:lang w:val="en-US"/>
        </w:rPr>
        <w:t>al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solution</w:t>
      </w:r>
      <w:ins w:id="8" w:author="Martin Minar" w:date="2024-10-07T01:14:00Z" w16du:dateUtc="2024-10-06T23:14:00Z">
        <w:r w:rsidR="00123CBD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to the shape-defining problem </w:t>
        </w:r>
      </w:ins>
      <w:ins w:id="9" w:author="Nele Moelans" w:date="2024-10-02T11:43:00Z">
        <w:r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</w:t>
        </w:r>
        <w:del w:id="10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>can be found</w:delText>
          </w:r>
        </w:del>
        <w:r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>,</w:t>
        </w:r>
      </w:ins>
      <w:ins w:id="11" w:author="Nele Moelans" w:date="2024-10-02T11:51:00Z">
        <w:r w:rsidR="00E55169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on the other hand,</w:t>
        </w:r>
      </w:ins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enabled the creation of shape factor-orientation maps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>. These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were used in a Monte Carlo simulation algorithm to model polycrystal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growth. This simulation demonstrated how anisotropic interface energy can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influence texture evolution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and</w:t>
      </w:r>
      <w:r w:rsidR="00B951FA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lead to new texture </w:t>
      </w:r>
      <w:r w:rsidR="00633374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evolution</w:t>
      </w:r>
      <w:r w:rsidR="006333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modes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. These findings 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could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offer a qualitative explanation for the peculiar texture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evolution observed in electrodeposited nickel, providing new insights into the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effects of anisotropic nucleation on material properties.</w:t>
      </w:r>
    </w:p>
    <w:sectPr w:rsidR="00BA1FA0" w:rsidRPr="0008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le Moelans" w:date="2024-10-02T11:51:00Z" w:initials="NM">
    <w:p w14:paraId="0CAE3224" w14:textId="77777777" w:rsidR="00E55169" w:rsidRDefault="00E55169" w:rsidP="00E55169">
      <w:pPr>
        <w:pStyle w:val="CommentText"/>
      </w:pPr>
      <w:r>
        <w:rPr>
          <w:rStyle w:val="CommentReference"/>
        </w:rPr>
        <w:annotationRef/>
      </w:r>
      <w:r>
        <w:t xml:space="preserve">I would formulate this in a more positive and conclusive way,eg leading to the selection of one of the models as the most suitable moderl for the considered application.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AE3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A7B229" w16cex:dateUtc="2024-10-02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AE3224" w16cid:durableId="2AA7B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le Moelans">
    <w15:presenceInfo w15:providerId="AD" w15:userId="S::nele.moelans@kuleuven.be::31aa5a0e-b339-46ca-93c2-b453a2cd6f8d"/>
  </w15:person>
  <w15:person w15:author="Martin Minar">
    <w15:presenceInfo w15:providerId="AD" w15:userId="S::martin.minar@kuleuven.be::eaabf39e-e71d-4d3b-bcc2-3677d024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65"/>
    <w:rsid w:val="00081E65"/>
    <w:rsid w:val="000B2653"/>
    <w:rsid w:val="000E1BDF"/>
    <w:rsid w:val="00120C62"/>
    <w:rsid w:val="00123CBD"/>
    <w:rsid w:val="00225440"/>
    <w:rsid w:val="00333138"/>
    <w:rsid w:val="003903B7"/>
    <w:rsid w:val="004F75D4"/>
    <w:rsid w:val="005661CB"/>
    <w:rsid w:val="00633374"/>
    <w:rsid w:val="00714C60"/>
    <w:rsid w:val="00815A15"/>
    <w:rsid w:val="00A93CC6"/>
    <w:rsid w:val="00B951FA"/>
    <w:rsid w:val="00BA1FA0"/>
    <w:rsid w:val="00BE53C5"/>
    <w:rsid w:val="00C46BF5"/>
    <w:rsid w:val="00DF4133"/>
    <w:rsid w:val="00E1486B"/>
    <w:rsid w:val="00E40491"/>
    <w:rsid w:val="00E55169"/>
    <w:rsid w:val="00EF4ED9"/>
    <w:rsid w:val="00F52574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1038"/>
  <w15:chartTrackingRefBased/>
  <w15:docId w15:val="{483C2203-9C23-42D1-B45D-8858BD0F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81E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55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1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Moelans</dc:creator>
  <cp:keywords/>
  <dc:description/>
  <cp:lastModifiedBy>Martin Minar</cp:lastModifiedBy>
  <cp:revision>18</cp:revision>
  <dcterms:created xsi:type="dcterms:W3CDTF">2024-10-02T09:38:00Z</dcterms:created>
  <dcterms:modified xsi:type="dcterms:W3CDTF">2024-10-06T23:18:00Z</dcterms:modified>
</cp:coreProperties>
</file>