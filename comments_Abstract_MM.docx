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C177" w14:textId="249D5919" w:rsidR="00081E65" w:rsidRPr="00081E65" w:rsidRDefault="00081E65" w:rsidP="00081E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8"/>
          <w:szCs w:val="28"/>
          <w:lang w:val="en-US"/>
        </w:rPr>
      </w:pP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This study investigates how anisotropy in solid-liquid surface energy influences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orientation selection during repeated nucleation in polycrystalline film growth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and its impact on crystallographic texture formation. A novel methodology was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developed to determine the nucleation probability as a function of substrate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and nucleus orientation,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based on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the equilibrium shape of the nucleus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under given conditions. Two approaches were devised to determine this shape:</w:t>
      </w:r>
      <w:r w:rsidR="00E40491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one based on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a multi-phase field method and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other on the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analytical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solution of the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geometric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al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problem defining the shape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. The former,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extensively developed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in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this work, is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most suitable for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cases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where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an </w:t>
      </w:r>
      <w:r w:rsidR="00EF4ED9"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analytical solution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of the geometrical problem is not possible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. Multiple model variants were examined, </w:t>
      </w:r>
      <w:r>
        <w:rPr>
          <w:rFonts w:ascii="LMRoman10-Regular" w:hAnsi="LMRoman10-Regular" w:cs="LMRoman10-Regular"/>
          <w:kern w:val="0"/>
          <w:sz w:val="28"/>
          <w:szCs w:val="28"/>
          <w:lang w:val="en-US"/>
        </w:rPr>
        <w:t>using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 custom MATLAB solver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implemented to assess their performance against benchmark problems. While the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models showed consistent performance in reproducing the anisotropic curvature</w:t>
      </w:r>
      <w:r w:rsidR="00815A1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driving force, discrepancies were found in triple junction angle benchmark</w:t>
      </w:r>
      <w:del w:id="0" w:author="Martin Minar" w:date="2024-10-07T01:30:00Z" w16du:dateUtc="2024-10-06T23:30:00Z">
        <w:r w:rsidRPr="00081E65" w:rsidDel="00986255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delText>s</w:delText>
        </w:r>
      </w:del>
      <w:ins w:id="1" w:author="Martin Minar" w:date="2024-10-07T01:30:00Z" w16du:dateUtc="2024-10-06T23:30:00Z">
        <w:r w:rsidR="00986255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. </w:t>
        </w:r>
      </w:ins>
      <w:ins w:id="2" w:author="Martin Minar" w:date="2024-10-07T01:31:00Z" w16du:dateUtc="2024-10-06T23:31:00Z">
        <w:r w:rsidR="00B82E54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Supported with these results, it was possible to select the most </w:t>
        </w:r>
        <w:r w:rsidR="005E4FD0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suitable model </w:t>
        </w:r>
      </w:ins>
      <w:ins w:id="3" w:author="Martin Minar" w:date="2024-10-07T01:32:00Z" w16du:dateUtc="2024-10-06T23:32:00Z">
        <w:r w:rsidR="00F35A10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>for the consi</w:t>
        </w:r>
      </w:ins>
      <w:ins w:id="4" w:author="Martin Minar" w:date="2024-10-07T01:33:00Z" w16du:dateUtc="2024-10-06T23:33:00Z">
        <w:r w:rsidR="00F35A10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>dered application</w:t>
        </w:r>
        <w:r w:rsidR="00A252D9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>.</w:t>
        </w:r>
      </w:ins>
      <w:del w:id="5" w:author="Martin Minar" w:date="2024-10-07T01:33:00Z" w16du:dateUtc="2024-10-06T23:33:00Z">
        <w:r w:rsidRPr="00081E65" w:rsidDel="00A252D9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delText>,</w:delText>
        </w:r>
      </w:del>
      <w:ins w:id="6" w:author="Martin Minar" w:date="2024-10-07T01:33:00Z" w16du:dateUtc="2024-10-06T23:33:00Z">
        <w:r w:rsidR="00A252D9" w:rsidDel="006B6F47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</w:t>
        </w:r>
      </w:ins>
      <w:del w:id="7" w:author="Martin Minar" w:date="2024-10-07T01:27:00Z" w16du:dateUtc="2024-10-06T23:27:00Z">
        <w:r w:rsidR="00815A15" w:rsidDel="006B6F47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delText xml:space="preserve"> </w:delText>
        </w:r>
      </w:del>
      <w:commentRangeStart w:id="8"/>
      <w:del w:id="9" w:author="Martin Minar" w:date="2024-10-07T01:33:00Z" w16du:dateUtc="2024-10-06T23:33:00Z">
        <w:r w:rsidRPr="00081E65" w:rsidDel="00A252D9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delText>limiting the reliability of two models to isotropic or weakly anisotropic systems.</w:delText>
        </w:r>
        <w:commentRangeEnd w:id="8"/>
        <w:r w:rsidR="00E55169" w:rsidDel="00A252D9">
          <w:rPr>
            <w:rStyle w:val="CommentReference"/>
          </w:rPr>
          <w:commentReference w:id="8"/>
        </w:r>
      </w:del>
    </w:p>
    <w:p w14:paraId="397BB70E" w14:textId="77777777" w:rsidR="00081E65" w:rsidRDefault="00081E65" w:rsidP="00081E6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8"/>
          <w:szCs w:val="28"/>
          <w:lang w:val="en-US"/>
        </w:rPr>
      </w:pPr>
    </w:p>
    <w:p w14:paraId="48E8516B" w14:textId="1A10851E" w:rsidR="00BA1FA0" w:rsidRPr="00081E65" w:rsidRDefault="00081E65" w:rsidP="00F5257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The</w:t>
      </w:r>
      <w:ins w:id="10" w:author="Nele Moelans" w:date="2024-10-02T11:41:00Z">
        <w:r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</w:t>
        </w:r>
        <w:commentRangeStart w:id="11"/>
        <w:del w:id="12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 xml:space="preserve">use of </w:delText>
          </w:r>
        </w:del>
      </w:ins>
      <w:ins w:id="13" w:author="Nele Moelans" w:date="2024-10-02T11:42:00Z">
        <w:del w:id="14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 xml:space="preserve">geometrical configurations </w:delText>
          </w:r>
        </w:del>
      </w:ins>
      <w:ins w:id="15" w:author="Nele Moelans" w:date="2024-10-02T11:43:00Z">
        <w:del w:id="16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>for which an</w:delText>
          </w:r>
        </w:del>
      </w:ins>
      <w:del w:id="17" w:author="Martin Minar" w:date="2024-10-07T01:16:00Z" w16du:dateUtc="2024-10-06T23:16:00Z">
        <w:r w:rsidRPr="00081E65" w:rsidDel="00F61EBA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delText xml:space="preserve"> </w:delText>
        </w:r>
      </w:del>
      <w:commentRangeEnd w:id="11"/>
      <w:r w:rsidR="00915CB2">
        <w:rPr>
          <w:rStyle w:val="CommentReference"/>
        </w:rPr>
        <w:commentReference w:id="11"/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analytic</w:t>
      </w:r>
      <w:r w:rsidR="00BE53C5">
        <w:rPr>
          <w:rFonts w:ascii="LMRoman10-Regular" w:hAnsi="LMRoman10-Regular" w:cs="LMRoman10-Regular"/>
          <w:kern w:val="0"/>
          <w:sz w:val="28"/>
          <w:szCs w:val="28"/>
          <w:lang w:val="en-US"/>
        </w:rPr>
        <w:t>al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solution</w:t>
      </w:r>
      <w:ins w:id="18" w:author="Martin Minar" w:date="2024-10-07T01:14:00Z" w16du:dateUtc="2024-10-06T23:14:00Z">
        <w:r w:rsidR="00123CBD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to the shape-defining problem</w:t>
        </w:r>
      </w:ins>
      <w:ins w:id="19" w:author="Martin Minar" w:date="2024-10-07T01:22:00Z" w16du:dateUtc="2024-10-06T23:22:00Z">
        <w:r w:rsidR="00DB6166"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>, on the other hand,</w:t>
        </w:r>
      </w:ins>
      <w:ins w:id="20" w:author="Nele Moelans" w:date="2024-10-02T11:43:00Z">
        <w:r>
          <w:rPr>
            <w:rFonts w:ascii="LMRoman10-Regular" w:hAnsi="LMRoman10-Regular" w:cs="LMRoman10-Regular"/>
            <w:kern w:val="0"/>
            <w:sz w:val="28"/>
            <w:szCs w:val="28"/>
            <w:lang w:val="en-US"/>
          </w:rPr>
          <w:t xml:space="preserve"> </w:t>
        </w:r>
        <w:del w:id="21" w:author="Martin Minar" w:date="2024-10-07T01:16:00Z" w16du:dateUtc="2024-10-06T23:16:00Z">
          <w:r w:rsidDel="00F61EBA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>can be found</w:delText>
          </w:r>
        </w:del>
        <w:del w:id="22" w:author="Martin Minar" w:date="2024-10-07T01:21:00Z" w16du:dateUtc="2024-10-06T23:21:00Z">
          <w:r w:rsidDel="001B15F2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>,</w:delText>
          </w:r>
        </w:del>
      </w:ins>
      <w:ins w:id="23" w:author="Nele Moelans" w:date="2024-10-02T11:51:00Z">
        <w:del w:id="24" w:author="Martin Minar" w:date="2024-10-07T01:21:00Z" w16du:dateUtc="2024-10-06T23:21:00Z">
          <w:r w:rsidR="00E55169" w:rsidDel="001B15F2">
            <w:rPr>
              <w:rFonts w:ascii="LMRoman10-Regular" w:hAnsi="LMRoman10-Regular" w:cs="LMRoman10-Regular"/>
              <w:kern w:val="0"/>
              <w:sz w:val="28"/>
              <w:szCs w:val="28"/>
              <w:lang w:val="en-US"/>
            </w:rPr>
            <w:delText xml:space="preserve"> on the other hand,</w:delText>
          </w:r>
        </w:del>
      </w:ins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enabled the creation of shape factor-orientation maps</w:t>
      </w:r>
      <w:r w:rsidR="00B951FA">
        <w:rPr>
          <w:rFonts w:ascii="LMRoman10-Regular" w:hAnsi="LMRoman10-Regular" w:cs="LMRoman10-Regular"/>
          <w:kern w:val="0"/>
          <w:sz w:val="28"/>
          <w:szCs w:val="28"/>
          <w:lang w:val="en-US"/>
        </w:rPr>
        <w:t>. These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were used in a Monte Carlo simulation algorithm to model polycrystal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growth. This simulation demonstrated how anisotropic interface energy can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influence texture evolution</w:t>
      </w:r>
      <w:r w:rsidR="00B951FA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and</w:t>
      </w:r>
      <w:r w:rsidR="00B951FA"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lead to new texture </w:t>
      </w:r>
      <w:r w:rsidR="00633374"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evolution</w:t>
      </w:r>
      <w:r w:rsidR="006333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modes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. These findings </w:t>
      </w:r>
      <w:r w:rsidR="00B951FA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could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offer a qualitative explanation for the peculiar texture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evolution observed in electrodeposited nickel, providing new insights into the</w:t>
      </w:r>
      <w:r w:rsidR="00F52574">
        <w:rPr>
          <w:rFonts w:ascii="LMRoman10-Regular" w:hAnsi="LMRoman10-Regular" w:cs="LMRoman10-Regular"/>
          <w:kern w:val="0"/>
          <w:sz w:val="28"/>
          <w:szCs w:val="28"/>
          <w:lang w:val="en-US"/>
        </w:rPr>
        <w:t xml:space="preserve"> </w:t>
      </w:r>
      <w:r w:rsidRPr="00081E65">
        <w:rPr>
          <w:rFonts w:ascii="LMRoman10-Regular" w:hAnsi="LMRoman10-Regular" w:cs="LMRoman10-Regular"/>
          <w:kern w:val="0"/>
          <w:sz w:val="28"/>
          <w:szCs w:val="28"/>
          <w:lang w:val="en-US"/>
        </w:rPr>
        <w:t>effects of anisotropic nucleation on material properties.</w:t>
      </w:r>
    </w:p>
    <w:sectPr w:rsidR="00BA1FA0" w:rsidRPr="0008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Nele Moelans" w:date="2024-10-02T11:51:00Z" w:initials="NM">
    <w:p w14:paraId="0CAE3224" w14:textId="77777777" w:rsidR="00E55169" w:rsidRDefault="00E55169" w:rsidP="00E55169">
      <w:pPr>
        <w:pStyle w:val="CommentText"/>
      </w:pPr>
      <w:r>
        <w:rPr>
          <w:rStyle w:val="CommentReference"/>
        </w:rPr>
        <w:annotationRef/>
      </w:r>
      <w:r>
        <w:t xml:space="preserve">I would formulate this in a more positive and conclusive way,eg leading to the selection of one of the models as the most suitable moderl for the considered application. </w:t>
      </w:r>
    </w:p>
  </w:comment>
  <w:comment w:id="11" w:author="Martin Minar" w:date="2024-10-07T01:24:00Z" w:initials="MM">
    <w:p w14:paraId="525AD8B5" w14:textId="77777777" w:rsidR="00915CB2" w:rsidRDefault="00915CB2" w:rsidP="00915CB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Strictly speaking, it was the solution and not a particular solvable problem which was used for creation of the shape factor orientation maps.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AE3224" w15:done="0"/>
  <w15:commentEx w15:paraId="525AD8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A7B229" w16cex:dateUtc="2024-10-02T09:51:00Z">
    <w16cex:extLst>
      <w16:ext w16:uri="{CE6994B0-6A32-4C9F-8C6B-6E91EDA988CE}">
        <cr:reactions xmlns:cr="http://schemas.microsoft.com/office/comments/2020/reactions">
          <cr:reaction reactionType="1">
            <cr:reactionInfo dateUtc="2024-10-06T23:25:52Z">
              <cr:user userId="S::martin.minar@kuleuven.be::eaabf39e-e71d-4d3b-bcc2-3677d0243a81" userProvider="AD" userName="Martin Minar"/>
            </cr:reactionInfo>
          </cr:reaction>
        </cr:reactions>
      </w16:ext>
    </w16cex:extLst>
  </w16cex:commentExtensible>
  <w16cex:commentExtensible w16cex:durableId="0F2AA3E2" w16cex:dateUtc="2024-10-06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AE3224" w16cid:durableId="2AA7B229"/>
  <w16cid:commentId w16cid:paraId="525AD8B5" w16cid:durableId="0F2AA3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Minar">
    <w15:presenceInfo w15:providerId="AD" w15:userId="S::martin.minar@kuleuven.be::eaabf39e-e71d-4d3b-bcc2-3677d0243a81"/>
  </w15:person>
  <w15:person w15:author="Nele Moelans">
    <w15:presenceInfo w15:providerId="AD" w15:userId="S::nele.moelans@kuleuven.be::31aa5a0e-b339-46ca-93c2-b453a2cd6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65"/>
    <w:rsid w:val="00075934"/>
    <w:rsid w:val="00081E65"/>
    <w:rsid w:val="000B2653"/>
    <w:rsid w:val="000E1BDF"/>
    <w:rsid w:val="00120C62"/>
    <w:rsid w:val="00123CBD"/>
    <w:rsid w:val="001B15F2"/>
    <w:rsid w:val="00225440"/>
    <w:rsid w:val="00333138"/>
    <w:rsid w:val="003903B7"/>
    <w:rsid w:val="004F75D4"/>
    <w:rsid w:val="005661CB"/>
    <w:rsid w:val="005E4FD0"/>
    <w:rsid w:val="00633374"/>
    <w:rsid w:val="006B6F47"/>
    <w:rsid w:val="00714C60"/>
    <w:rsid w:val="00815A15"/>
    <w:rsid w:val="00843178"/>
    <w:rsid w:val="008B7839"/>
    <w:rsid w:val="00915CB2"/>
    <w:rsid w:val="00986255"/>
    <w:rsid w:val="00A252D9"/>
    <w:rsid w:val="00A93CC6"/>
    <w:rsid w:val="00B777B0"/>
    <w:rsid w:val="00B82E54"/>
    <w:rsid w:val="00B951FA"/>
    <w:rsid w:val="00BA1FA0"/>
    <w:rsid w:val="00BE53C5"/>
    <w:rsid w:val="00C46BF5"/>
    <w:rsid w:val="00DB6166"/>
    <w:rsid w:val="00DF4133"/>
    <w:rsid w:val="00E1486B"/>
    <w:rsid w:val="00E40491"/>
    <w:rsid w:val="00E55169"/>
    <w:rsid w:val="00EF4ED9"/>
    <w:rsid w:val="00F35A10"/>
    <w:rsid w:val="00F52574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1038"/>
  <w15:chartTrackingRefBased/>
  <w15:docId w15:val="{483C2203-9C23-42D1-B45D-8858BD0F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81E6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55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1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1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Moelans</dc:creator>
  <cp:keywords/>
  <dc:description/>
  <cp:lastModifiedBy>Martin Minar</cp:lastModifiedBy>
  <cp:revision>14</cp:revision>
  <dcterms:created xsi:type="dcterms:W3CDTF">2024-10-06T23:19:00Z</dcterms:created>
  <dcterms:modified xsi:type="dcterms:W3CDTF">2024-10-06T23:33:00Z</dcterms:modified>
</cp:coreProperties>
</file>